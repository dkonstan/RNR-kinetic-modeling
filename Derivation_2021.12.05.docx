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562E" w14:textId="77777777" w:rsidR="00673627" w:rsidRPr="00673627" w:rsidRDefault="00673627" w:rsidP="00673627">
      <w:pPr>
        <w:rPr>
          <w:rFonts w:ascii="Times New Roman" w:hAnsi="Times New Roman" w:cs="Times New Roman"/>
          <w:b/>
          <w:bCs/>
        </w:rPr>
      </w:pPr>
      <w:bookmarkStart w:id="0" w:name="_GoBack"/>
      <w:bookmarkEnd w:id="0"/>
      <w:r w:rsidRPr="00673627">
        <w:rPr>
          <w:rFonts w:ascii="Times New Roman" w:hAnsi="Times New Roman" w:cs="Times New Roman"/>
          <w:b/>
          <w:bCs/>
        </w:rPr>
        <w:t>Derivation</w:t>
      </w:r>
    </w:p>
    <w:p w14:paraId="6A64CFE4" w14:textId="77777777" w:rsidR="00673627" w:rsidRPr="00673627" w:rsidRDefault="00673627" w:rsidP="00673627">
      <w:pPr>
        <w:rPr>
          <w:rFonts w:ascii="Times New Roman" w:hAnsi="Times New Roman" w:cs="Times New Roman"/>
          <w:b/>
          <w:bCs/>
        </w:rPr>
      </w:pPr>
    </w:p>
    <w:p w14:paraId="38884BF9" w14:textId="77777777" w:rsidR="00673627" w:rsidRPr="00673627" w:rsidRDefault="00673627" w:rsidP="00673627">
      <w:pPr>
        <w:rPr>
          <w:rFonts w:ascii="Times New Roman" w:hAnsi="Times New Roman" w:cs="Times New Roman"/>
        </w:rPr>
      </w:pPr>
      <w:r w:rsidRPr="00673627">
        <w:rPr>
          <w:rFonts w:ascii="Times New Roman" w:hAnsi="Times New Roman" w:cs="Times New Roman"/>
        </w:rPr>
        <w:t>To incorporate the Y731 conformational motion between the stacked and flipped forms into our model, we assume that the interconversion between the stacked and flipped conformations occurs independently of the location of the radical and remains at equilibrium throughout the entire radical transfer process. We also assume that Y731 must be flipped toward the interface for radical transfer to occur between Y356 and Y731, and that Y731 must be in the stacked position for radical transfer to occur between Y730 and Y731.</w:t>
      </w:r>
    </w:p>
    <w:p w14:paraId="5FD769BE" w14:textId="77777777" w:rsidR="00673627" w:rsidRPr="00673627" w:rsidRDefault="00673627" w:rsidP="00673627">
      <w:pPr>
        <w:rPr>
          <w:rFonts w:ascii="Times New Roman" w:hAnsi="Times New Roman" w:cs="Times New Roman"/>
        </w:rPr>
      </w:pPr>
    </w:p>
    <w:p w14:paraId="66009981" w14:textId="77777777" w:rsidR="00673627" w:rsidRPr="00673627" w:rsidRDefault="00673627" w:rsidP="00673627">
      <w:pPr>
        <w:rPr>
          <w:rFonts w:ascii="Times New Roman" w:hAnsi="Times New Roman" w:cs="Times New Roman"/>
        </w:rPr>
      </w:pPr>
      <w:r w:rsidRPr="00673627">
        <w:rPr>
          <w:rFonts w:ascii="Times New Roman" w:hAnsi="Times New Roman" w:cs="Times New Roman"/>
        </w:rPr>
        <w:t xml:space="preserve">Thus, the radical transfer moves in the forward direction from Y356 to flipped Y731, the flipped Y731 interconverts to stacked Y731, at which point the radical is now able to transfer to Y730. Here </w:t>
      </w:r>
      <w:proofErr w:type="spellStart"/>
      <w:r w:rsidRPr="00673627">
        <w:rPr>
          <w:rFonts w:ascii="Times New Roman" w:hAnsi="Times New Roman" w:cs="Times New Roman"/>
          <w:i/>
          <w:iCs/>
        </w:rPr>
        <w:t>k</w:t>
      </w:r>
      <w:r w:rsidRPr="00673627">
        <w:rPr>
          <w:rFonts w:ascii="Times New Roman" w:hAnsi="Times New Roman" w:cs="Times New Roman"/>
          <w:vertAlign w:val="subscript"/>
        </w:rPr>
        <w:t>s</w:t>
      </w:r>
      <w:proofErr w:type="spellEnd"/>
      <w:r w:rsidRPr="00673627">
        <w:rPr>
          <w:rFonts w:ascii="Times New Roman" w:hAnsi="Times New Roman" w:cs="Times New Roman"/>
        </w:rPr>
        <w:t xml:space="preserve"> and </w:t>
      </w:r>
      <w:proofErr w:type="spellStart"/>
      <w:r w:rsidRPr="00673627">
        <w:rPr>
          <w:rFonts w:ascii="Times New Roman" w:hAnsi="Times New Roman" w:cs="Times New Roman"/>
          <w:i/>
          <w:iCs/>
        </w:rPr>
        <w:t>k</w:t>
      </w:r>
      <w:r w:rsidRPr="00673627">
        <w:rPr>
          <w:rFonts w:ascii="Times New Roman" w:hAnsi="Times New Roman" w:cs="Times New Roman"/>
          <w:vertAlign w:val="subscript"/>
        </w:rPr>
        <w:t>f</w:t>
      </w:r>
      <w:proofErr w:type="spellEnd"/>
      <w:r w:rsidRPr="00673627">
        <w:rPr>
          <w:rFonts w:ascii="Times New Roman" w:hAnsi="Times New Roman" w:cs="Times New Roman"/>
        </w:rPr>
        <w:t xml:space="preserve"> correspond to the rate constants for interconversion from flipped to stacked and from stacked to flipped, respectively. The final rate constant expressions are given in terms of the equilibrium constant </w:t>
      </w:r>
      <w:ins w:id="1" w:author="Daniel Konstantinovsky" w:date="2021-11-29T10:14:00Z">
        <w:r w:rsidR="00905364" w:rsidRPr="00905364">
          <w:rPr>
            <w:rFonts w:ascii="Times New Roman" w:hAnsi="Times New Roman" w:cs="Times New Roman"/>
            <w:noProof/>
            <w:position w:val="-16"/>
          </w:rPr>
          <w:object w:dxaOrig="1320" w:dyaOrig="440" w14:anchorId="3E2E9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65pt;height:22pt;mso-width-percent:0;mso-height-percent:0;mso-width-percent:0;mso-height-percent:0" o:ole="">
              <v:imagedata r:id="rId4" o:title=""/>
            </v:shape>
            <o:OLEObject Type="Embed" ProgID="Equation.DSMT4" ShapeID="_x0000_i1037" DrawAspect="Content" ObjectID="_1700210864" r:id="rId5"/>
          </w:object>
        </w:r>
      </w:ins>
      <w:r w:rsidRPr="00673627">
        <w:rPr>
          <w:rFonts w:ascii="Times New Roman" w:hAnsi="Times New Roman" w:cs="Times New Roman"/>
        </w:rPr>
        <w:t xml:space="preserve"> and the total concentration of Y731 radical, which is the sum of the concentrations of the stacked and flipped conformations.</w:t>
      </w:r>
    </w:p>
    <w:p w14:paraId="400DD0E4" w14:textId="77777777" w:rsidR="00673627" w:rsidRPr="00673627" w:rsidRDefault="00673627" w:rsidP="00673627">
      <w:pPr>
        <w:rPr>
          <w:rFonts w:ascii="Times New Roman" w:hAnsi="Times New Roman" w:cs="Times New Roman"/>
          <w:noProof/>
        </w:rPr>
      </w:pPr>
    </w:p>
    <w:p w14:paraId="6D138B4C" w14:textId="77777777" w:rsidR="00673627" w:rsidRPr="00673627" w:rsidRDefault="00905364" w:rsidP="00673627">
      <w:pPr>
        <w:rPr>
          <w:rFonts w:ascii="Times New Roman" w:hAnsi="Times New Roman" w:cs="Times New Roman"/>
        </w:rPr>
      </w:pPr>
      <w:ins w:id="2" w:author="Daniel Konstantinovsky" w:date="2021-11-30T13:59:00Z">
        <w:r w:rsidRPr="00905364">
          <w:rPr>
            <w:rFonts w:ascii="Times New Roman" w:hAnsi="Times New Roman" w:cs="Times New Roman"/>
            <w:noProof/>
            <w:position w:val="-22"/>
          </w:rPr>
          <w:object w:dxaOrig="5000" w:dyaOrig="540" w14:anchorId="1C94551A">
            <v:shape id="_x0000_i1036" type="#_x0000_t75" alt="" style="width:250pt;height:27pt;mso-width-percent:0;mso-height-percent:0;mso-width-percent:0;mso-height-percent:0" o:ole="">
              <v:imagedata r:id="rId6" o:title=""/>
            </v:shape>
            <o:OLEObject Type="Embed" ProgID="Equation.DSMT4" ShapeID="_x0000_i1036" DrawAspect="Content" ObjectID="_1700210865" r:id="rId7"/>
          </w:object>
        </w:r>
      </w:ins>
      <w:r w:rsidR="00673627" w:rsidRPr="00673627">
        <w:rPr>
          <w:rFonts w:ascii="Times New Roman" w:hAnsi="Times New Roman" w:cs="Times New Roman"/>
        </w:rPr>
        <w:t xml:space="preserve"> </w:t>
      </w:r>
    </w:p>
    <w:p w14:paraId="21D3E5F6" w14:textId="77777777" w:rsidR="00673627" w:rsidRPr="00673627" w:rsidRDefault="00673627" w:rsidP="00673627">
      <w:pPr>
        <w:rPr>
          <w:rFonts w:ascii="Times New Roman" w:hAnsi="Times New Roman" w:cs="Times New Roman"/>
        </w:rPr>
      </w:pPr>
    </w:p>
    <w:p w14:paraId="5929D1E0" w14:textId="77777777" w:rsidR="00673627" w:rsidRPr="00673627" w:rsidRDefault="00905364" w:rsidP="00673627">
      <w:pPr>
        <w:rPr>
          <w:rFonts w:ascii="Times New Roman" w:hAnsi="Times New Roman" w:cs="Times New Roman"/>
        </w:rPr>
      </w:pPr>
      <w:ins w:id="3" w:author="Daniel Konstantinovsky" w:date="2021-11-30T13:59:00Z">
        <w:r w:rsidRPr="00905364">
          <w:rPr>
            <w:rFonts w:ascii="Times New Roman" w:hAnsi="Times New Roman" w:cs="Times New Roman"/>
            <w:noProof/>
            <w:position w:val="-24"/>
          </w:rPr>
          <w:object w:dxaOrig="3620" w:dyaOrig="660" w14:anchorId="444CEC6D">
            <v:shape id="_x0000_i1035" type="#_x0000_t75" alt="" style="width:181pt;height:33pt;mso-width-percent:0;mso-height-percent:0;mso-width-percent:0;mso-height-percent:0" o:ole="">
              <v:imagedata r:id="rId8" o:title=""/>
            </v:shape>
            <o:OLEObject Type="Embed" ProgID="Equation.DSMT4" ShapeID="_x0000_i1035" DrawAspect="Content" ObjectID="_1700210866" r:id="rId9"/>
          </w:object>
        </w:r>
      </w:ins>
    </w:p>
    <w:p w14:paraId="34657177" w14:textId="77777777" w:rsidR="00673627" w:rsidRPr="00673627" w:rsidRDefault="00905364" w:rsidP="00673627">
      <w:pPr>
        <w:rPr>
          <w:rFonts w:ascii="Times New Roman" w:hAnsi="Times New Roman" w:cs="Times New Roman"/>
        </w:rPr>
      </w:pPr>
      <w:ins w:id="4" w:author="Daniel Konstantinovsky" w:date="2021-11-30T14:00:00Z">
        <w:r w:rsidRPr="00905364">
          <w:rPr>
            <w:rFonts w:ascii="Times New Roman" w:hAnsi="Times New Roman" w:cs="Times New Roman"/>
            <w:noProof/>
            <w:position w:val="-24"/>
          </w:rPr>
          <w:object w:dxaOrig="6200" w:dyaOrig="660" w14:anchorId="464D9C1A">
            <v:shape id="_x0000_i1034" type="#_x0000_t75" alt="" style="width:310pt;height:33pt;mso-width-percent:0;mso-height-percent:0;mso-width-percent:0;mso-height-percent:0" o:ole="">
              <v:imagedata r:id="rId10" o:title=""/>
            </v:shape>
            <o:OLEObject Type="Embed" ProgID="Equation.DSMT4" ShapeID="_x0000_i1034" DrawAspect="Content" ObjectID="_1700210867" r:id="rId11"/>
          </w:object>
        </w:r>
      </w:ins>
    </w:p>
    <w:p w14:paraId="32BEBC12" w14:textId="77777777" w:rsidR="00673627" w:rsidRPr="00673627" w:rsidRDefault="00905364" w:rsidP="00673627">
      <w:pPr>
        <w:rPr>
          <w:rFonts w:ascii="Times New Roman" w:hAnsi="Times New Roman" w:cs="Times New Roman"/>
        </w:rPr>
      </w:pPr>
      <w:ins w:id="5" w:author="Daniel Konstantinovsky" w:date="2021-11-30T14:01:00Z">
        <w:r w:rsidRPr="00905364">
          <w:rPr>
            <w:rFonts w:ascii="Times New Roman" w:hAnsi="Times New Roman" w:cs="Times New Roman"/>
            <w:noProof/>
            <w:position w:val="-24"/>
          </w:rPr>
          <w:object w:dxaOrig="6200" w:dyaOrig="660" w14:anchorId="504C398F">
            <v:shape id="_x0000_i1033" type="#_x0000_t75" alt="" style="width:310pt;height:33pt;mso-width-percent:0;mso-height-percent:0;mso-width-percent:0;mso-height-percent:0" o:ole="">
              <v:imagedata r:id="rId12" o:title=""/>
            </v:shape>
            <o:OLEObject Type="Embed" ProgID="Equation.DSMT4" ShapeID="_x0000_i1033" DrawAspect="Content" ObjectID="_1700210868" r:id="rId13"/>
          </w:object>
        </w:r>
      </w:ins>
      <w:r w:rsidR="00673627" w:rsidRPr="00673627">
        <w:rPr>
          <w:rFonts w:ascii="Times New Roman" w:hAnsi="Times New Roman" w:cs="Times New Roman"/>
        </w:rPr>
        <w:t xml:space="preserve"> </w:t>
      </w:r>
    </w:p>
    <w:p w14:paraId="5A41D036" w14:textId="77777777" w:rsidR="00673627" w:rsidRPr="00673627" w:rsidRDefault="00905364" w:rsidP="00673627">
      <w:pPr>
        <w:rPr>
          <w:rFonts w:ascii="Times New Roman" w:hAnsi="Times New Roman" w:cs="Times New Roman"/>
        </w:rPr>
      </w:pPr>
      <w:ins w:id="6" w:author="Daniel Konstantinovsky" w:date="2021-11-30T14:02:00Z">
        <w:r w:rsidRPr="00905364">
          <w:rPr>
            <w:rFonts w:ascii="Times New Roman" w:hAnsi="Times New Roman" w:cs="Times New Roman"/>
            <w:noProof/>
            <w:position w:val="-24"/>
          </w:rPr>
          <w:object w:dxaOrig="3620" w:dyaOrig="660" w14:anchorId="69D3D7FD">
            <v:shape id="_x0000_i1032" type="#_x0000_t75" alt="" style="width:181pt;height:33pt;mso-width-percent:0;mso-height-percent:0;mso-width-percent:0;mso-height-percent:0" o:ole="">
              <v:imagedata r:id="rId14" o:title=""/>
            </v:shape>
            <o:OLEObject Type="Embed" ProgID="Equation.DSMT4" ShapeID="_x0000_i1032" DrawAspect="Content" ObjectID="_1700210869" r:id="rId15"/>
          </w:object>
        </w:r>
      </w:ins>
      <w:r w:rsidR="00673627" w:rsidRPr="00673627">
        <w:rPr>
          <w:rFonts w:ascii="Times New Roman" w:hAnsi="Times New Roman" w:cs="Times New Roman"/>
        </w:rPr>
        <w:t xml:space="preserve"> </w:t>
      </w:r>
    </w:p>
    <w:p w14:paraId="29DD8102" w14:textId="77777777" w:rsidR="00673627" w:rsidRPr="00673627" w:rsidRDefault="00905364" w:rsidP="00673627">
      <w:pPr>
        <w:rPr>
          <w:rFonts w:ascii="Times New Roman" w:hAnsi="Times New Roman" w:cs="Times New Roman"/>
        </w:rPr>
      </w:pPr>
      <w:ins w:id="7" w:author="Daniel Konstantinovsky" w:date="2021-11-30T14:02:00Z">
        <w:r w:rsidRPr="00905364">
          <w:rPr>
            <w:rFonts w:ascii="Times New Roman" w:hAnsi="Times New Roman" w:cs="Times New Roman"/>
            <w:noProof/>
            <w:position w:val="-12"/>
            <w:rPrChange w:id="8" w:author="Daniel Konstantinovsky" w:date="2021-11-30T14:02:00Z">
              <w:rPr>
                <w:rFonts w:ascii="Times New Roman" w:hAnsi="Times New Roman" w:cs="Times New Roman"/>
                <w:noProof/>
                <w:position w:val="-12"/>
              </w:rPr>
            </w:rPrChange>
          </w:rPr>
          <w:object w:dxaOrig="2920" w:dyaOrig="380" w14:anchorId="6CDA4F10">
            <v:shape id="_x0000_i1031" type="#_x0000_t75" alt="" style="width:146pt;height:19pt;mso-width-percent:0;mso-height-percent:0;mso-width-percent:0;mso-height-percent:0" o:ole="">
              <v:imagedata r:id="rId16" o:title=""/>
            </v:shape>
            <o:OLEObject Type="Embed" ProgID="Equation.DSMT4" ShapeID="_x0000_i1031" DrawAspect="Content" ObjectID="_1700210870" r:id="rId17"/>
          </w:object>
        </w:r>
      </w:ins>
      <w:r w:rsidR="00673627" w:rsidRPr="00673627">
        <w:rPr>
          <w:rFonts w:ascii="Times New Roman" w:hAnsi="Times New Roman" w:cs="Times New Roman"/>
        </w:rPr>
        <w:t xml:space="preserve"> </w:t>
      </w:r>
    </w:p>
    <w:p w14:paraId="31AAF7F4" w14:textId="77777777" w:rsidR="00673627" w:rsidRPr="00673627" w:rsidRDefault="00905364" w:rsidP="00673627">
      <w:pPr>
        <w:rPr>
          <w:rFonts w:ascii="Times New Roman" w:hAnsi="Times New Roman" w:cs="Times New Roman"/>
        </w:rPr>
      </w:pPr>
      <w:ins w:id="9" w:author="Daniel Konstantinovsky" w:date="2021-11-30T14:04:00Z">
        <w:r w:rsidRPr="00905364">
          <w:rPr>
            <w:rFonts w:ascii="Times New Roman" w:hAnsi="Times New Roman" w:cs="Times New Roman"/>
            <w:noProof/>
            <w:position w:val="-54"/>
            <w:rPrChange w:id="10" w:author="Daniel Konstantinovsky" w:date="2021-11-30T14:04:00Z">
              <w:rPr>
                <w:rFonts w:ascii="Times New Roman" w:hAnsi="Times New Roman" w:cs="Times New Roman"/>
                <w:noProof/>
                <w:position w:val="-54"/>
              </w:rPr>
            </w:rPrChange>
          </w:rPr>
          <w:object w:dxaOrig="6120" w:dyaOrig="1440" w14:anchorId="4DE63BCD">
            <v:shape id="_x0000_i1030" type="#_x0000_t75" alt="" style="width:306pt;height:1in;mso-width-percent:0;mso-height-percent:0;mso-width-percent:0;mso-height-percent:0" o:ole="">
              <v:imagedata r:id="rId18" o:title=""/>
            </v:shape>
            <o:OLEObject Type="Embed" ProgID="Equation.DSMT4" ShapeID="_x0000_i1030" DrawAspect="Content" ObjectID="_1700210871" r:id="rId19"/>
          </w:object>
        </w:r>
      </w:ins>
      <w:r w:rsidR="00673627" w:rsidRPr="00673627">
        <w:rPr>
          <w:rFonts w:ascii="Times New Roman" w:hAnsi="Times New Roman" w:cs="Times New Roman"/>
        </w:rPr>
        <w:t xml:space="preserve"> </w:t>
      </w:r>
    </w:p>
    <w:p w14:paraId="06F71766" w14:textId="77777777" w:rsidR="00673627" w:rsidRPr="00673627" w:rsidRDefault="00905364" w:rsidP="00673627">
      <w:pPr>
        <w:rPr>
          <w:rFonts w:ascii="Times New Roman" w:hAnsi="Times New Roman" w:cs="Times New Roman"/>
        </w:rPr>
      </w:pPr>
      <w:ins w:id="11" w:author="Daniel Konstantinovsky" w:date="2021-11-30T14:04:00Z">
        <w:r w:rsidRPr="00905364">
          <w:rPr>
            <w:rFonts w:ascii="Times New Roman" w:hAnsi="Times New Roman" w:cs="Times New Roman"/>
            <w:noProof/>
            <w:position w:val="-32"/>
            <w:rPrChange w:id="12" w:author="Daniel Konstantinovsky" w:date="2021-11-30T14:04:00Z">
              <w:rPr>
                <w:rFonts w:ascii="Times New Roman" w:hAnsi="Times New Roman" w:cs="Times New Roman"/>
                <w:noProof/>
                <w:position w:val="-32"/>
              </w:rPr>
            </w:rPrChange>
          </w:rPr>
          <w:object w:dxaOrig="3820" w:dyaOrig="740" w14:anchorId="1CE5E977">
            <v:shape id="_x0000_i1029" type="#_x0000_t75" alt="" style="width:191pt;height:37pt;mso-width-percent:0;mso-height-percent:0;mso-width-percent:0;mso-height-percent:0" o:ole="">
              <v:imagedata r:id="rId20" o:title=""/>
            </v:shape>
            <o:OLEObject Type="Embed" ProgID="Equation.DSMT4" ShapeID="_x0000_i1029" DrawAspect="Content" ObjectID="_1700210872" r:id="rId21"/>
          </w:object>
        </w:r>
      </w:ins>
      <w:r w:rsidR="00673627" w:rsidRPr="00673627">
        <w:rPr>
          <w:rFonts w:ascii="Times New Roman" w:hAnsi="Times New Roman" w:cs="Times New Roman"/>
        </w:rPr>
        <w:t xml:space="preserve"> </w:t>
      </w:r>
    </w:p>
    <w:p w14:paraId="504949AB" w14:textId="77777777" w:rsidR="00673627" w:rsidRPr="00673627" w:rsidRDefault="00905364" w:rsidP="00673627">
      <w:pPr>
        <w:rPr>
          <w:rFonts w:ascii="Times New Roman" w:hAnsi="Times New Roman" w:cs="Times New Roman"/>
        </w:rPr>
      </w:pPr>
      <w:ins w:id="13" w:author="Daniel Konstantinovsky" w:date="2021-11-30T14:05:00Z">
        <w:r w:rsidRPr="00905364">
          <w:rPr>
            <w:rFonts w:ascii="Times New Roman" w:hAnsi="Times New Roman" w:cs="Times New Roman"/>
            <w:noProof/>
            <w:position w:val="-32"/>
            <w:rPrChange w:id="14" w:author="Daniel Konstantinovsky" w:date="2021-11-30T14:05:00Z">
              <w:rPr>
                <w:rFonts w:ascii="Times New Roman" w:hAnsi="Times New Roman" w:cs="Times New Roman"/>
                <w:noProof/>
                <w:position w:val="-32"/>
              </w:rPr>
            </w:rPrChange>
          </w:rPr>
          <w:object w:dxaOrig="3800" w:dyaOrig="740" w14:anchorId="44F7C7E5">
            <v:shape id="_x0000_i1028" type="#_x0000_t75" alt="" style="width:190pt;height:37pt;mso-width-percent:0;mso-height-percent:0;mso-width-percent:0;mso-height-percent:0" o:ole="">
              <v:imagedata r:id="rId22" o:title=""/>
            </v:shape>
            <o:OLEObject Type="Embed" ProgID="Equation.DSMT4" ShapeID="_x0000_i1028" DrawAspect="Content" ObjectID="_1700210873" r:id="rId23"/>
          </w:object>
        </w:r>
      </w:ins>
    </w:p>
    <w:p w14:paraId="269C0601" w14:textId="77777777" w:rsidR="00673627" w:rsidRPr="00673627" w:rsidRDefault="00673627" w:rsidP="00673627">
      <w:pPr>
        <w:rPr>
          <w:rFonts w:ascii="Times New Roman" w:hAnsi="Times New Roman" w:cs="Times New Roman"/>
        </w:rPr>
      </w:pPr>
    </w:p>
    <w:p w14:paraId="4A9F28E2" w14:textId="77777777" w:rsidR="00673627" w:rsidRPr="00673627" w:rsidRDefault="00905364" w:rsidP="00673627">
      <w:pPr>
        <w:rPr>
          <w:rFonts w:ascii="Times New Roman" w:hAnsi="Times New Roman" w:cs="Times New Roman"/>
        </w:rPr>
      </w:pPr>
      <w:ins w:id="15" w:author="Daniel Konstantinovsky" w:date="2021-11-30T14:06:00Z">
        <w:r w:rsidRPr="00905364">
          <w:rPr>
            <w:rFonts w:ascii="Times New Roman" w:hAnsi="Times New Roman" w:cs="Times New Roman"/>
            <w:noProof/>
            <w:position w:val="-68"/>
            <w:rPrChange w:id="16" w:author="Daniel Konstantinovsky" w:date="2021-11-30T14:06:00Z">
              <w:rPr>
                <w:rFonts w:ascii="Times New Roman" w:hAnsi="Times New Roman" w:cs="Times New Roman"/>
                <w:noProof/>
                <w:position w:val="-68"/>
              </w:rPr>
            </w:rPrChange>
          </w:rPr>
          <w:object w:dxaOrig="5480" w:dyaOrig="1500" w14:anchorId="0ACC2E47">
            <v:shape id="_x0000_i1027" type="#_x0000_t75" alt="" style="width:274pt;height:75pt;mso-width-percent:0;mso-height-percent:0;mso-width-percent:0;mso-height-percent:0" o:ole="">
              <v:imagedata r:id="rId24" o:title=""/>
            </v:shape>
            <o:OLEObject Type="Embed" ProgID="Equation.DSMT4" ShapeID="_x0000_i1027" DrawAspect="Content" ObjectID="_1700210874" r:id="rId25"/>
          </w:object>
        </w:r>
      </w:ins>
    </w:p>
    <w:p w14:paraId="56F03BBE" w14:textId="77777777" w:rsidR="00673627" w:rsidRPr="00673627" w:rsidRDefault="00905364" w:rsidP="00673627">
      <w:pPr>
        <w:rPr>
          <w:rFonts w:ascii="Times New Roman" w:hAnsi="Times New Roman" w:cs="Times New Roman"/>
        </w:rPr>
      </w:pPr>
      <w:ins w:id="17" w:author="Daniel Konstantinovsky" w:date="2021-11-29T10:25:00Z">
        <w:r w:rsidRPr="00905364">
          <w:rPr>
            <w:rFonts w:ascii="Times New Roman" w:hAnsi="Times New Roman" w:cs="Times New Roman"/>
            <w:noProof/>
            <w:position w:val="-72"/>
            <w:rPrChange w:id="18" w:author="Daniel Konstantinovsky" w:date="2021-11-29T10:24:00Z">
              <w:rPr>
                <w:rFonts w:ascii="Times New Roman" w:hAnsi="Times New Roman" w:cs="Times New Roman"/>
                <w:noProof/>
                <w:position w:val="-72"/>
              </w:rPr>
            </w:rPrChange>
          </w:rPr>
          <w:object w:dxaOrig="4360" w:dyaOrig="1580" w14:anchorId="7479D975">
            <v:shape id="_x0000_i1026" type="#_x0000_t75" alt="" style="width:218pt;height:79pt;mso-width-percent:0;mso-height-percent:0;mso-width-percent:0;mso-height-percent:0" o:ole="">
              <v:imagedata r:id="rId26" o:title=""/>
            </v:shape>
            <o:OLEObject Type="Embed" ProgID="Equation.DSMT4" ShapeID="_x0000_i1026" DrawAspect="Content" ObjectID="_1700210875" r:id="rId27"/>
          </w:object>
        </w:r>
      </w:ins>
    </w:p>
    <w:p w14:paraId="5930D977" w14:textId="77777777" w:rsidR="00673627" w:rsidRPr="00673627" w:rsidRDefault="00905364" w:rsidP="00673627">
      <w:pPr>
        <w:rPr>
          <w:rFonts w:ascii="Times New Roman" w:hAnsi="Times New Roman" w:cs="Times New Roman"/>
        </w:rPr>
      </w:pPr>
      <w:ins w:id="19" w:author="Daniel Konstantinovsky" w:date="2021-11-29T10:26:00Z">
        <w:r w:rsidRPr="00905364">
          <w:rPr>
            <w:rFonts w:ascii="Times New Roman" w:hAnsi="Times New Roman" w:cs="Times New Roman"/>
            <w:noProof/>
            <w:position w:val="-34"/>
          </w:rPr>
          <w:object w:dxaOrig="4400" w:dyaOrig="820" w14:anchorId="4DF67300">
            <v:shape id="_x0000_i1025" type="#_x0000_t75" alt="" style="width:222pt;height:41pt;mso-width-percent:0;mso-height-percent:0;mso-width-percent:0;mso-height-percent:0" o:ole="">
              <v:imagedata r:id="rId28" o:title=""/>
            </v:shape>
            <o:OLEObject Type="Embed" ProgID="Equation.DSMT4" ShapeID="_x0000_i1025" DrawAspect="Content" ObjectID="_1700210876" r:id="rId29"/>
          </w:object>
        </w:r>
      </w:ins>
    </w:p>
    <w:p w14:paraId="42138438" w14:textId="77777777" w:rsidR="00891931" w:rsidRPr="00673627" w:rsidRDefault="00905364">
      <w:pPr>
        <w:rPr>
          <w:rFonts w:ascii="Times New Roman" w:hAnsi="Times New Roman" w:cs="Times New Roman"/>
        </w:rPr>
      </w:pPr>
    </w:p>
    <w:sectPr w:rsidR="00891931" w:rsidRPr="00673627" w:rsidSect="0074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Konstantinovsky">
    <w15:presenceInfo w15:providerId="None" w15:userId="Daniel Konstantinov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27"/>
    <w:rsid w:val="00010855"/>
    <w:rsid w:val="0001090A"/>
    <w:rsid w:val="0001675F"/>
    <w:rsid w:val="0002585D"/>
    <w:rsid w:val="00030904"/>
    <w:rsid w:val="00032CF4"/>
    <w:rsid w:val="000343E6"/>
    <w:rsid w:val="00046860"/>
    <w:rsid w:val="00047CE1"/>
    <w:rsid w:val="000618B2"/>
    <w:rsid w:val="000621B6"/>
    <w:rsid w:val="00062527"/>
    <w:rsid w:val="00093780"/>
    <w:rsid w:val="000D0142"/>
    <w:rsid w:val="000D65C2"/>
    <w:rsid w:val="000F601A"/>
    <w:rsid w:val="000F6A44"/>
    <w:rsid w:val="00117821"/>
    <w:rsid w:val="00133278"/>
    <w:rsid w:val="00161D4B"/>
    <w:rsid w:val="00192CFE"/>
    <w:rsid w:val="001B411D"/>
    <w:rsid w:val="001B50CD"/>
    <w:rsid w:val="001C289A"/>
    <w:rsid w:val="001E37FA"/>
    <w:rsid w:val="001E5879"/>
    <w:rsid w:val="00203667"/>
    <w:rsid w:val="00210EE1"/>
    <w:rsid w:val="002177B5"/>
    <w:rsid w:val="0022545D"/>
    <w:rsid w:val="00253CEE"/>
    <w:rsid w:val="00261601"/>
    <w:rsid w:val="00265C1E"/>
    <w:rsid w:val="00275711"/>
    <w:rsid w:val="00290245"/>
    <w:rsid w:val="00293589"/>
    <w:rsid w:val="002B14BB"/>
    <w:rsid w:val="002B58FF"/>
    <w:rsid w:val="002C2AC6"/>
    <w:rsid w:val="002C6EE4"/>
    <w:rsid w:val="002C7ECC"/>
    <w:rsid w:val="002D502D"/>
    <w:rsid w:val="00301044"/>
    <w:rsid w:val="003016CE"/>
    <w:rsid w:val="00310CD3"/>
    <w:rsid w:val="00312B16"/>
    <w:rsid w:val="0031622A"/>
    <w:rsid w:val="003224C9"/>
    <w:rsid w:val="00352D6B"/>
    <w:rsid w:val="003562F0"/>
    <w:rsid w:val="00356B4D"/>
    <w:rsid w:val="00357FC9"/>
    <w:rsid w:val="0036348F"/>
    <w:rsid w:val="0037104C"/>
    <w:rsid w:val="003751D2"/>
    <w:rsid w:val="00387AF8"/>
    <w:rsid w:val="003953E9"/>
    <w:rsid w:val="003B0FF3"/>
    <w:rsid w:val="003C5AB1"/>
    <w:rsid w:val="003D7E65"/>
    <w:rsid w:val="003E0986"/>
    <w:rsid w:val="003E3F7F"/>
    <w:rsid w:val="003F5D2A"/>
    <w:rsid w:val="003F7855"/>
    <w:rsid w:val="00413BBC"/>
    <w:rsid w:val="00422736"/>
    <w:rsid w:val="00422827"/>
    <w:rsid w:val="00423071"/>
    <w:rsid w:val="00423B75"/>
    <w:rsid w:val="004317AE"/>
    <w:rsid w:val="004324FA"/>
    <w:rsid w:val="00432B08"/>
    <w:rsid w:val="0044377F"/>
    <w:rsid w:val="00443898"/>
    <w:rsid w:val="004536AD"/>
    <w:rsid w:val="00475A92"/>
    <w:rsid w:val="00496880"/>
    <w:rsid w:val="004A22E6"/>
    <w:rsid w:val="004A5F7C"/>
    <w:rsid w:val="004B1B83"/>
    <w:rsid w:val="004C1051"/>
    <w:rsid w:val="004C7E0A"/>
    <w:rsid w:val="004E046D"/>
    <w:rsid w:val="004E2365"/>
    <w:rsid w:val="004F1F6A"/>
    <w:rsid w:val="00503B24"/>
    <w:rsid w:val="00524489"/>
    <w:rsid w:val="0053489B"/>
    <w:rsid w:val="00556F16"/>
    <w:rsid w:val="00563F37"/>
    <w:rsid w:val="005755FF"/>
    <w:rsid w:val="0058733A"/>
    <w:rsid w:val="00591E34"/>
    <w:rsid w:val="00593564"/>
    <w:rsid w:val="005B3663"/>
    <w:rsid w:val="005C294B"/>
    <w:rsid w:val="005C297E"/>
    <w:rsid w:val="005D11EE"/>
    <w:rsid w:val="005E0FE4"/>
    <w:rsid w:val="005E41E3"/>
    <w:rsid w:val="005E4480"/>
    <w:rsid w:val="005E4F4F"/>
    <w:rsid w:val="005F7ED5"/>
    <w:rsid w:val="00610015"/>
    <w:rsid w:val="00610409"/>
    <w:rsid w:val="006302B5"/>
    <w:rsid w:val="0063665C"/>
    <w:rsid w:val="00643BE4"/>
    <w:rsid w:val="006528FC"/>
    <w:rsid w:val="00663354"/>
    <w:rsid w:val="0067211D"/>
    <w:rsid w:val="00673627"/>
    <w:rsid w:val="00690692"/>
    <w:rsid w:val="0069253F"/>
    <w:rsid w:val="006C7B22"/>
    <w:rsid w:val="006D5CC2"/>
    <w:rsid w:val="00707C17"/>
    <w:rsid w:val="00714067"/>
    <w:rsid w:val="007342FD"/>
    <w:rsid w:val="007403FA"/>
    <w:rsid w:val="0074755A"/>
    <w:rsid w:val="00760F1E"/>
    <w:rsid w:val="00772069"/>
    <w:rsid w:val="0077228B"/>
    <w:rsid w:val="007925FA"/>
    <w:rsid w:val="00795111"/>
    <w:rsid w:val="007A5206"/>
    <w:rsid w:val="007D1E10"/>
    <w:rsid w:val="007D46FD"/>
    <w:rsid w:val="007D54E4"/>
    <w:rsid w:val="007E5A7C"/>
    <w:rsid w:val="007F1228"/>
    <w:rsid w:val="007F224A"/>
    <w:rsid w:val="007F25C3"/>
    <w:rsid w:val="008014E7"/>
    <w:rsid w:val="00815E2A"/>
    <w:rsid w:val="00816890"/>
    <w:rsid w:val="00820E28"/>
    <w:rsid w:val="00820EC7"/>
    <w:rsid w:val="008219CA"/>
    <w:rsid w:val="0084269C"/>
    <w:rsid w:val="008462FD"/>
    <w:rsid w:val="00884A70"/>
    <w:rsid w:val="00886A98"/>
    <w:rsid w:val="00892A41"/>
    <w:rsid w:val="008A4F74"/>
    <w:rsid w:val="008B47CA"/>
    <w:rsid w:val="008C02BE"/>
    <w:rsid w:val="008C4411"/>
    <w:rsid w:val="008E35F7"/>
    <w:rsid w:val="008E4424"/>
    <w:rsid w:val="008E5447"/>
    <w:rsid w:val="008E6874"/>
    <w:rsid w:val="008F283E"/>
    <w:rsid w:val="008F6A2A"/>
    <w:rsid w:val="008F6FB3"/>
    <w:rsid w:val="00903E11"/>
    <w:rsid w:val="00905364"/>
    <w:rsid w:val="00906D03"/>
    <w:rsid w:val="0092403F"/>
    <w:rsid w:val="00924F96"/>
    <w:rsid w:val="0093436B"/>
    <w:rsid w:val="00936B2A"/>
    <w:rsid w:val="009462A2"/>
    <w:rsid w:val="00957955"/>
    <w:rsid w:val="009607D2"/>
    <w:rsid w:val="009701F4"/>
    <w:rsid w:val="009977AB"/>
    <w:rsid w:val="009A4FE5"/>
    <w:rsid w:val="009A7C9C"/>
    <w:rsid w:val="009B6823"/>
    <w:rsid w:val="009B73DA"/>
    <w:rsid w:val="009C6F4C"/>
    <w:rsid w:val="009D2141"/>
    <w:rsid w:val="009D7E0C"/>
    <w:rsid w:val="009E76B4"/>
    <w:rsid w:val="009F36A9"/>
    <w:rsid w:val="009F7542"/>
    <w:rsid w:val="00A019C0"/>
    <w:rsid w:val="00A1005D"/>
    <w:rsid w:val="00A112B7"/>
    <w:rsid w:val="00A31ADC"/>
    <w:rsid w:val="00A44A35"/>
    <w:rsid w:val="00A471D7"/>
    <w:rsid w:val="00A5209F"/>
    <w:rsid w:val="00A5322E"/>
    <w:rsid w:val="00A5521E"/>
    <w:rsid w:val="00A557DB"/>
    <w:rsid w:val="00A64843"/>
    <w:rsid w:val="00A7760D"/>
    <w:rsid w:val="00A85A35"/>
    <w:rsid w:val="00A93D02"/>
    <w:rsid w:val="00AB16E4"/>
    <w:rsid w:val="00AC39B6"/>
    <w:rsid w:val="00AE0C22"/>
    <w:rsid w:val="00AF55CB"/>
    <w:rsid w:val="00AF756B"/>
    <w:rsid w:val="00B00B8D"/>
    <w:rsid w:val="00B066AB"/>
    <w:rsid w:val="00B116EC"/>
    <w:rsid w:val="00B13D89"/>
    <w:rsid w:val="00B168A3"/>
    <w:rsid w:val="00B301BC"/>
    <w:rsid w:val="00B3165F"/>
    <w:rsid w:val="00B66724"/>
    <w:rsid w:val="00B757A5"/>
    <w:rsid w:val="00B81CA2"/>
    <w:rsid w:val="00B83384"/>
    <w:rsid w:val="00B90161"/>
    <w:rsid w:val="00B90F09"/>
    <w:rsid w:val="00B91947"/>
    <w:rsid w:val="00B97F98"/>
    <w:rsid w:val="00BA4A02"/>
    <w:rsid w:val="00BA6DC1"/>
    <w:rsid w:val="00BB3EB1"/>
    <w:rsid w:val="00BC42BD"/>
    <w:rsid w:val="00BC4311"/>
    <w:rsid w:val="00BC49D2"/>
    <w:rsid w:val="00BD4EFA"/>
    <w:rsid w:val="00BE583E"/>
    <w:rsid w:val="00BF2C94"/>
    <w:rsid w:val="00BF4C98"/>
    <w:rsid w:val="00C01268"/>
    <w:rsid w:val="00C05F8B"/>
    <w:rsid w:val="00C13759"/>
    <w:rsid w:val="00C22DE3"/>
    <w:rsid w:val="00C34471"/>
    <w:rsid w:val="00C44B3F"/>
    <w:rsid w:val="00C452D0"/>
    <w:rsid w:val="00C47849"/>
    <w:rsid w:val="00C550DE"/>
    <w:rsid w:val="00C552A3"/>
    <w:rsid w:val="00C659A0"/>
    <w:rsid w:val="00C673EC"/>
    <w:rsid w:val="00C879F1"/>
    <w:rsid w:val="00CB1093"/>
    <w:rsid w:val="00CB21D8"/>
    <w:rsid w:val="00CC4A52"/>
    <w:rsid w:val="00CD260D"/>
    <w:rsid w:val="00CF7AFA"/>
    <w:rsid w:val="00D13513"/>
    <w:rsid w:val="00D14953"/>
    <w:rsid w:val="00D2002C"/>
    <w:rsid w:val="00D20211"/>
    <w:rsid w:val="00D20CD4"/>
    <w:rsid w:val="00D21383"/>
    <w:rsid w:val="00D24B5C"/>
    <w:rsid w:val="00D50660"/>
    <w:rsid w:val="00D721E5"/>
    <w:rsid w:val="00D80CB2"/>
    <w:rsid w:val="00D94179"/>
    <w:rsid w:val="00D9538F"/>
    <w:rsid w:val="00D96621"/>
    <w:rsid w:val="00DB0714"/>
    <w:rsid w:val="00DB772C"/>
    <w:rsid w:val="00DC13E3"/>
    <w:rsid w:val="00DC5B70"/>
    <w:rsid w:val="00DD274D"/>
    <w:rsid w:val="00DD7CF1"/>
    <w:rsid w:val="00DE2719"/>
    <w:rsid w:val="00E221BB"/>
    <w:rsid w:val="00E2767A"/>
    <w:rsid w:val="00E32BD1"/>
    <w:rsid w:val="00E52678"/>
    <w:rsid w:val="00E544E1"/>
    <w:rsid w:val="00E67DAD"/>
    <w:rsid w:val="00E708B6"/>
    <w:rsid w:val="00E85BF2"/>
    <w:rsid w:val="00EA23FA"/>
    <w:rsid w:val="00EB43AE"/>
    <w:rsid w:val="00EC522F"/>
    <w:rsid w:val="00EC6522"/>
    <w:rsid w:val="00F1581D"/>
    <w:rsid w:val="00F6639E"/>
    <w:rsid w:val="00F80B0C"/>
    <w:rsid w:val="00F87F6C"/>
    <w:rsid w:val="00FA0440"/>
    <w:rsid w:val="00FA3220"/>
    <w:rsid w:val="00FB098A"/>
    <w:rsid w:val="00FB3D85"/>
    <w:rsid w:val="00FB3ED6"/>
    <w:rsid w:val="00FC1B44"/>
    <w:rsid w:val="00FC3333"/>
    <w:rsid w:val="00FC6F06"/>
    <w:rsid w:val="00FC74C8"/>
    <w:rsid w:val="00FE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5364"/>
  <w15:chartTrackingRefBased/>
  <w15:docId w15:val="{2AAB1BC4-57D3-394A-9A00-AC1AB497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3627"/>
    <w:rPr>
      <w:sz w:val="16"/>
      <w:szCs w:val="16"/>
    </w:rPr>
  </w:style>
  <w:style w:type="paragraph" w:styleId="CommentText">
    <w:name w:val="annotation text"/>
    <w:basedOn w:val="Normal"/>
    <w:link w:val="CommentTextChar"/>
    <w:uiPriority w:val="99"/>
    <w:unhideWhenUsed/>
    <w:rsid w:val="00673627"/>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7362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oleObject" Target="embeddings/oleObject8.bin"/><Relationship Id="rId31" Type="http://schemas.microsoft.com/office/2011/relationships/people" Target="people.xml"/><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Konstantinovsky</dc:creator>
  <cp:keywords/>
  <dc:description/>
  <cp:lastModifiedBy>Daniel Konstantinovsky</cp:lastModifiedBy>
  <cp:revision>1</cp:revision>
  <dcterms:created xsi:type="dcterms:W3CDTF">2021-12-05T16:40:00Z</dcterms:created>
  <dcterms:modified xsi:type="dcterms:W3CDTF">2021-12-05T16:41:00Z</dcterms:modified>
</cp:coreProperties>
</file>